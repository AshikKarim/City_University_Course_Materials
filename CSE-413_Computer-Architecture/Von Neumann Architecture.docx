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</w:rPr>
        <w:t>Von Neumann Architecture</w:t>
      </w:r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r>
        <w:rPr>
          <w:rFonts w:eastAsia="Times New Roman" w:cs="Arial" w:ascii="Arial" w:hAnsi="Arial"/>
          <w:color w:val="000000"/>
          <w:sz w:val="29"/>
          <w:szCs w:val="29"/>
        </w:rPr>
        <w:t>Von Neumann architecture was first published by John von Neumann in 1945.</w:t>
      </w:r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r>
        <w:rPr>
          <w:rFonts w:eastAsia="Times New Roman" w:cs="Arial" w:ascii="Arial" w:hAnsi="Arial"/>
          <w:color w:val="000000"/>
          <w:sz w:val="29"/>
          <w:szCs w:val="29"/>
        </w:rPr>
        <w:t>His computer architecture design consists of a Control Unit, </w:t>
      </w:r>
      <w:hyperlink r:id="rId2">
        <w:r>
          <w:rPr>
            <w:rFonts w:eastAsia="Times New Roman" w:cs="Arial" w:ascii="Arial" w:hAnsi="Arial"/>
            <w:color w:val="0000FF"/>
            <w:sz w:val="29"/>
            <w:szCs w:val="29"/>
            <w:u w:val="single"/>
          </w:rPr>
          <w:t>Arithmetic and Logic Unit</w:t>
        </w:r>
      </w:hyperlink>
      <w:r>
        <w:rPr>
          <w:rFonts w:eastAsia="Times New Roman" w:cs="Arial" w:ascii="Arial" w:hAnsi="Arial"/>
          <w:color w:val="000000"/>
          <w:sz w:val="29"/>
          <w:szCs w:val="29"/>
        </w:rPr>
        <w:t> (</w:t>
      </w:r>
      <w:hyperlink r:id="rId3">
        <w:r>
          <w:rPr>
            <w:rFonts w:eastAsia="Times New Roman" w:cs="Arial" w:ascii="Arial" w:hAnsi="Arial"/>
            <w:color w:val="0000FF"/>
            <w:sz w:val="29"/>
            <w:szCs w:val="29"/>
            <w:u w:val="single"/>
          </w:rPr>
          <w:t>ALU</w:t>
        </w:r>
      </w:hyperlink>
      <w:r>
        <w:rPr>
          <w:rFonts w:eastAsia="Times New Roman" w:cs="Arial" w:ascii="Arial" w:hAnsi="Arial"/>
          <w:color w:val="000000"/>
          <w:sz w:val="29"/>
          <w:szCs w:val="29"/>
        </w:rPr>
        <w:t>), Memory Unit, </w:t>
      </w:r>
      <w:hyperlink r:id="rId4">
        <w:r>
          <w:rPr>
            <w:rFonts w:eastAsia="Times New Roman" w:cs="Arial" w:ascii="Arial" w:hAnsi="Arial"/>
            <w:color w:val="0000FF"/>
            <w:sz w:val="29"/>
            <w:szCs w:val="29"/>
            <w:u w:val="single"/>
          </w:rPr>
          <w:t>Registers</w:t>
        </w:r>
      </w:hyperlink>
      <w:r>
        <w:rPr>
          <w:rFonts w:eastAsia="Times New Roman" w:cs="Arial" w:ascii="Arial" w:hAnsi="Arial"/>
          <w:color w:val="000000"/>
          <w:sz w:val="29"/>
          <w:szCs w:val="29"/>
        </w:rPr>
        <w:t> and Inputs/Outputs.</w:t>
      </w:r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r>
        <w:rPr>
          <w:rFonts w:eastAsia="Times New Roman" w:cs="Arial" w:ascii="Arial" w:hAnsi="Arial"/>
          <w:color w:val="000000"/>
          <w:sz w:val="29"/>
          <w:szCs w:val="29"/>
        </w:rPr>
        <w:t>Von Neumann architecture is based on the stored-program computer concept, where instruction data and program data are stored in the same memory.  This design is still used in most computers produced today.</w:t>
      </w:r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r>
        <w:rPr/>
        <w:drawing>
          <wp:inline distT="0" distB="0" distL="0" distR="0">
            <wp:extent cx="6667500" cy="4663440"/>
            <wp:effectExtent l="0" t="0" r="0" b="0"/>
            <wp:docPr id="1" name="Picture 2" descr="Von Neumann Architecture Diagram - Computer Science GC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Von Neumann Architecture Diagram - Computer Science GC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Arial" w:hAnsi="Arial" w:eastAsia="Times New Roman" w:cs="Arial"/>
          <w:b/>
          <w:b/>
          <w:bCs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Arial" w:hAnsi="Arial" w:eastAsia="Times New Roman" w:cs="Arial"/>
          <w:b/>
          <w:b/>
          <w:bCs/>
          <w:color w:val="000000"/>
          <w:sz w:val="34"/>
          <w:szCs w:val="34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Arial" w:hAnsi="Arial" w:eastAsia="Times New Roman" w:cs="Arial"/>
          <w:b/>
          <w:b/>
          <w:bCs/>
          <w:color w:val="000000"/>
          <w:sz w:val="34"/>
          <w:szCs w:val="34"/>
        </w:rPr>
      </w:pPr>
      <w:r>
        <w:rPr>
          <w:rFonts w:eastAsia="Times New Roman" w:cs="Arial" w:ascii="Arial" w:hAnsi="Arial"/>
          <w:b/>
          <w:bCs/>
          <w:color w:val="000000"/>
          <w:sz w:val="34"/>
          <w:szCs w:val="34"/>
        </w:rPr>
        <w:t>Central Processing Unit (CPU)</w:t>
      </w:r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r>
        <w:rPr>
          <w:rFonts w:eastAsia="Times New Roman" w:cs="Arial" w:ascii="Arial" w:hAnsi="Arial"/>
          <w:color w:val="000000"/>
          <w:sz w:val="29"/>
          <w:szCs w:val="29"/>
        </w:rPr>
        <w:t>The </w:t>
      </w:r>
      <w:hyperlink r:id="rId6">
        <w:r>
          <w:rPr>
            <w:rFonts w:eastAsia="Times New Roman" w:cs="Arial" w:ascii="Arial" w:hAnsi="Arial"/>
            <w:color w:val="0000FF"/>
            <w:sz w:val="29"/>
            <w:szCs w:val="29"/>
            <w:u w:val="single"/>
          </w:rPr>
          <w:t>Central Processing Unit</w:t>
        </w:r>
      </w:hyperlink>
      <w:r>
        <w:rPr>
          <w:rFonts w:eastAsia="Times New Roman" w:cs="Arial" w:ascii="Arial" w:hAnsi="Arial"/>
          <w:color w:val="000000"/>
          <w:sz w:val="29"/>
          <w:szCs w:val="29"/>
        </w:rPr>
        <w:t> (</w:t>
      </w:r>
      <w:hyperlink r:id="rId7">
        <w:r>
          <w:rPr>
            <w:rFonts w:eastAsia="Times New Roman" w:cs="Arial" w:ascii="Arial" w:hAnsi="Arial"/>
            <w:color w:val="0000FF"/>
            <w:sz w:val="29"/>
            <w:szCs w:val="29"/>
            <w:u w:val="single"/>
          </w:rPr>
          <w:t>CPU</w:t>
        </w:r>
      </w:hyperlink>
      <w:r>
        <w:rPr>
          <w:rFonts w:eastAsia="Times New Roman" w:cs="Arial" w:ascii="Arial" w:hAnsi="Arial"/>
          <w:color w:val="000000"/>
          <w:sz w:val="29"/>
          <w:szCs w:val="29"/>
        </w:rPr>
        <w:t>) is the electronic circuit responsible for executing the instructions of a computer program.</w:t>
      </w:r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r>
        <w:rPr>
          <w:rFonts w:eastAsia="Times New Roman" w:cs="Arial" w:ascii="Arial" w:hAnsi="Arial"/>
          <w:color w:val="000000"/>
          <w:sz w:val="29"/>
          <w:szCs w:val="29"/>
        </w:rPr>
        <w:t>It is sometimes referred to as the microprocessor or processor.</w:t>
      </w:r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3" w:author="Unknown"/>
          <w:sz w:val="29"/>
          <w:szCs w:val="29"/>
        </w:rPr>
      </w:pPr>
      <w:ins w:id="0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The CPU contains the ALU, CU and a variety of </w:t>
        </w:r>
      </w:ins>
      <w:hyperlink r:id="rId8">
        <w:ins w:id="1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registers</w:t>
          </w:r>
        </w:ins>
      </w:hyperlink>
      <w:ins w:id="2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.</w:t>
        </w:r>
      </w:ins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color w:val="000000"/>
          <w:ins w:id="5" w:author="Unknown"/>
          <w:sz w:val="29"/>
          <w:szCs w:val="29"/>
        </w:rPr>
      </w:pPr>
      <w:ins w:id="4" w:author="Unknown">
        <w:r>
          <w:rPr>
            <w:rFonts w:eastAsia="Times New Roman" w:cs="Arial" w:ascii="Arial" w:hAnsi="Arial"/>
            <w:b/>
            <w:bCs/>
            <w:color w:val="000000"/>
            <w:sz w:val="29"/>
            <w:szCs w:val="29"/>
          </w:rPr>
          <w:t>Registers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ins w:id="6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Registers are high speed storage areas in the CPU.  All data must be stored in a </w:t>
        </w:r>
      </w:ins>
      <w:hyperlink r:id="rId9">
        <w:ins w:id="7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register</w:t>
          </w:r>
        </w:ins>
      </w:hyperlink>
      <w:ins w:id="8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 before it can be processed.</w:t>
        </w:r>
      </w:ins>
    </w:p>
    <w:tbl>
      <w:tblPr>
        <w:tblW w:w="9570" w:type="dxa"/>
        <w:jc w:val="left"/>
        <w:tblInd w:w="9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350"/>
        <w:gridCol w:w="2144"/>
        <w:gridCol w:w="6076"/>
      </w:tblGrid>
      <w:tr>
        <w:trPr/>
        <w:tc>
          <w:tcPr>
            <w:tcW w:w="13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10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MAR</w:t>
              </w:r>
            </w:hyperlink>
          </w:p>
        </w:tc>
        <w:tc>
          <w:tcPr>
            <w:tcW w:w="21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hyperlink r:id="rId11">
              <w:r>
                <w:rPr>
                  <w:rFonts w:eastAsia="Times New Roman" w:cs="Arial" w:ascii="Arial" w:hAnsi="Arial"/>
                  <w:color w:val="0000FF"/>
                  <w:sz w:val="24"/>
                  <w:szCs w:val="24"/>
                  <w:u w:val="single"/>
                </w:rPr>
                <w:t>Memory Address Register</w:t>
              </w:r>
            </w:hyperlink>
          </w:p>
        </w:tc>
        <w:tc>
          <w:tcPr>
            <w:tcW w:w="607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Holds the memory location of data that needs to be accessed</w:t>
            </w:r>
          </w:p>
        </w:tc>
      </w:tr>
      <w:tr>
        <w:trPr/>
        <w:tc>
          <w:tcPr>
            <w:tcW w:w="13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12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MDR</w:t>
              </w:r>
            </w:hyperlink>
          </w:p>
        </w:tc>
        <w:tc>
          <w:tcPr>
            <w:tcW w:w="21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hyperlink r:id="rId13">
              <w:r>
                <w:rPr>
                  <w:rFonts w:eastAsia="Times New Roman" w:cs="Arial" w:ascii="Arial" w:hAnsi="Arial"/>
                  <w:color w:val="0000FF"/>
                  <w:sz w:val="24"/>
                  <w:szCs w:val="24"/>
                  <w:u w:val="single"/>
                </w:rPr>
                <w:t>Memory Data Register</w:t>
              </w:r>
            </w:hyperlink>
          </w:p>
        </w:tc>
        <w:tc>
          <w:tcPr>
            <w:tcW w:w="607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Holds data that is being transferred to or from memory</w:t>
            </w:r>
          </w:p>
        </w:tc>
      </w:tr>
      <w:tr>
        <w:trPr/>
        <w:tc>
          <w:tcPr>
            <w:tcW w:w="13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14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AC</w:t>
              </w:r>
            </w:hyperlink>
          </w:p>
        </w:tc>
        <w:tc>
          <w:tcPr>
            <w:tcW w:w="21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hyperlink r:id="rId15">
              <w:r>
                <w:rPr>
                  <w:rFonts w:eastAsia="Times New Roman" w:cs="Arial" w:ascii="Arial" w:hAnsi="Arial"/>
                  <w:color w:val="0000FF"/>
                  <w:sz w:val="24"/>
                  <w:szCs w:val="24"/>
                  <w:u w:val="single"/>
                </w:rPr>
                <w:t>Accumulator</w:t>
              </w:r>
            </w:hyperlink>
          </w:p>
        </w:tc>
        <w:tc>
          <w:tcPr>
            <w:tcW w:w="607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Where intermediate arithmetic and logic results are stored</w:t>
            </w:r>
          </w:p>
        </w:tc>
      </w:tr>
      <w:tr>
        <w:trPr/>
        <w:tc>
          <w:tcPr>
            <w:tcW w:w="13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16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PC</w:t>
              </w:r>
            </w:hyperlink>
          </w:p>
        </w:tc>
        <w:tc>
          <w:tcPr>
            <w:tcW w:w="21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hyperlink r:id="rId17">
              <w:r>
                <w:rPr>
                  <w:rFonts w:eastAsia="Times New Roman" w:cs="Arial" w:ascii="Arial" w:hAnsi="Arial"/>
                  <w:color w:val="0000FF"/>
                  <w:sz w:val="24"/>
                  <w:szCs w:val="24"/>
                  <w:u w:val="single"/>
                </w:rPr>
                <w:t>Program Counter</w:t>
              </w:r>
            </w:hyperlink>
          </w:p>
        </w:tc>
        <w:tc>
          <w:tcPr>
            <w:tcW w:w="607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Contains the address of the next instruction to be executed</w:t>
            </w:r>
          </w:p>
        </w:tc>
      </w:tr>
      <w:tr>
        <w:trPr/>
        <w:tc>
          <w:tcPr>
            <w:tcW w:w="13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18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CIR</w:t>
              </w:r>
            </w:hyperlink>
          </w:p>
        </w:tc>
        <w:tc>
          <w:tcPr>
            <w:tcW w:w="21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hyperlink r:id="rId19">
              <w:r>
                <w:rPr>
                  <w:rFonts w:eastAsia="Times New Roman" w:cs="Arial" w:ascii="Arial" w:hAnsi="Arial"/>
                  <w:color w:val="0000FF"/>
                  <w:sz w:val="24"/>
                  <w:szCs w:val="24"/>
                  <w:u w:val="single"/>
                </w:rPr>
                <w:t>Current Instruction Register</w:t>
              </w:r>
            </w:hyperlink>
          </w:p>
        </w:tc>
        <w:tc>
          <w:tcPr>
            <w:tcW w:w="607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Contains the current instruction during processing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color w:val="000000"/>
          <w:sz w:val="29"/>
          <w:szCs w:val="29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color w:val="000000"/>
          <w:sz w:val="29"/>
          <w:szCs w:val="29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color w:val="000000"/>
          <w:ins w:id="10" w:author="Unknown"/>
          <w:sz w:val="29"/>
          <w:szCs w:val="29"/>
        </w:rPr>
      </w:pPr>
      <w:ins w:id="9" w:author="Unknown">
        <w:bookmarkStart w:id="0" w:name="_GoBack"/>
        <w:bookmarkEnd w:id="0"/>
        <w:r>
          <w:rPr>
            <w:rFonts w:eastAsia="Times New Roman" w:cs="Arial" w:ascii="Arial" w:hAnsi="Arial"/>
            <w:b/>
            <w:bCs/>
            <w:color w:val="000000"/>
            <w:sz w:val="29"/>
            <w:szCs w:val="29"/>
          </w:rPr>
          <w:t>Arithmetic and Logic Unit (ALU)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12" w:author="Unknown"/>
          <w:sz w:val="29"/>
          <w:szCs w:val="29"/>
        </w:rPr>
      </w:pPr>
      <w:ins w:id="11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The ALU allows arithmetic (add, subtract etc) and logic (AND, OR, NOT etc) operations to be carried out.</w:t>
        </w:r>
      </w:ins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color w:val="000000"/>
          <w:ins w:id="14" w:author="Unknown"/>
          <w:sz w:val="29"/>
          <w:szCs w:val="29"/>
        </w:rPr>
      </w:pPr>
      <w:ins w:id="13" w:author="Unknown">
        <w:r>
          <w:rPr>
            <w:rFonts w:eastAsia="Times New Roman" w:cs="Arial" w:ascii="Arial" w:hAnsi="Arial"/>
            <w:b/>
            <w:bCs/>
            <w:color w:val="000000"/>
            <w:sz w:val="29"/>
            <w:szCs w:val="29"/>
          </w:rPr>
          <w:t>Control Unit (CU)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18" w:author="Unknown"/>
          <w:sz w:val="29"/>
          <w:szCs w:val="29"/>
        </w:rPr>
      </w:pPr>
      <w:ins w:id="15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The control unit controls the operation of the computer’s ALU, memory and input/</w:t>
        </w:r>
      </w:ins>
      <w:hyperlink r:id="rId20">
        <w:ins w:id="16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output devices</w:t>
          </w:r>
        </w:ins>
      </w:hyperlink>
      <w:ins w:id="17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, telling them how to respond to the program instructions it has just read and interpreted from the memory unit.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20" w:author="Unknown"/>
          <w:sz w:val="29"/>
          <w:szCs w:val="29"/>
        </w:rPr>
      </w:pPr>
      <w:ins w:id="19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The control unit also provides the timing and control signals required by other computer components.</w:t>
        </w:r>
      </w:ins>
    </w:p>
    <w:p>
      <w:pPr>
        <w:pStyle w:val="Normal"/>
        <w:spacing w:lineRule="auto" w:line="240" w:before="675" w:after="600"/>
        <w:rPr>
          <w:rFonts w:ascii="Times New Roman" w:hAnsi="Times New Roman" w:eastAsia="Times New Roman" w:cs="Times New Roman"/>
          <w:ins w:id="21" w:author="Unknow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3810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31.55pt;width:467.95pt;height:1.4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Arial" w:hAnsi="Arial" w:eastAsia="Times New Roman" w:cs="Arial"/>
          <w:b/>
          <w:b/>
          <w:bCs/>
          <w:color w:val="000000"/>
          <w:ins w:id="23" w:author="Unknown"/>
          <w:sz w:val="34"/>
          <w:szCs w:val="34"/>
        </w:rPr>
      </w:pPr>
      <w:ins w:id="22" w:author="Unknown">
        <w:r>
          <w:rPr>
            <w:rFonts w:eastAsia="Times New Roman" w:cs="Arial" w:ascii="Arial" w:hAnsi="Arial"/>
            <w:b/>
            <w:bCs/>
            <w:color w:val="000000"/>
            <w:sz w:val="34"/>
            <w:szCs w:val="34"/>
          </w:rPr>
          <w:t>Buses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26" w:author="Unknown"/>
          <w:sz w:val="29"/>
          <w:szCs w:val="29"/>
        </w:rPr>
      </w:pPr>
      <w:hyperlink r:id="rId21">
        <w:ins w:id="24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Buses</w:t>
          </w:r>
        </w:ins>
      </w:hyperlink>
      <w:ins w:id="25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 are the means by which data is transmitted from one part of a computer to another, connecting all major internal components to the CPU and memory.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ins w:id="27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A standard CPU system </w:t>
        </w:r>
      </w:ins>
      <w:hyperlink r:id="rId22">
        <w:ins w:id="28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bus</w:t>
          </w:r>
        </w:ins>
      </w:hyperlink>
      <w:ins w:id="29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 is comprised of a </w:t>
        </w:r>
      </w:ins>
      <w:hyperlink r:id="rId23">
        <w:ins w:id="30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control bus</w:t>
          </w:r>
        </w:ins>
      </w:hyperlink>
      <w:ins w:id="31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, </w:t>
        </w:r>
      </w:ins>
      <w:hyperlink r:id="rId24">
        <w:ins w:id="32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data bus</w:t>
          </w:r>
        </w:ins>
      </w:hyperlink>
      <w:ins w:id="33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 and </w:t>
        </w:r>
      </w:ins>
      <w:hyperlink r:id="rId25">
        <w:ins w:id="34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address bus</w:t>
          </w:r>
        </w:ins>
      </w:hyperlink>
      <w:ins w:id="35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.</w:t>
        </w:r>
      </w:ins>
    </w:p>
    <w:tbl>
      <w:tblPr>
        <w:tblW w:w="9570" w:type="dxa"/>
        <w:jc w:val="left"/>
        <w:tblInd w:w="9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50"/>
        <w:gridCol w:w="7619"/>
      </w:tblGrid>
      <w:tr>
        <w:trPr/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26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Address Bus</w:t>
              </w:r>
            </w:hyperlink>
          </w:p>
        </w:tc>
        <w:tc>
          <w:tcPr>
            <w:tcW w:w="76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Carries the addresses of data (but not the data) between the processor and memory</w:t>
            </w:r>
          </w:p>
        </w:tc>
      </w:tr>
      <w:tr>
        <w:trPr/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27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Data Bus</w:t>
              </w:r>
            </w:hyperlink>
          </w:p>
        </w:tc>
        <w:tc>
          <w:tcPr>
            <w:tcW w:w="76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Carries data between the processor, the memory unit and the input/output devices</w:t>
            </w:r>
          </w:p>
        </w:tc>
      </w:tr>
      <w:tr>
        <w:trPr/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5F5F5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7"/>
                <w:szCs w:val="27"/>
              </w:rPr>
            </w:pPr>
            <w:hyperlink r:id="rId28">
              <w:r>
                <w:rPr>
                  <w:rFonts w:eastAsia="Times New Roman" w:cs="Arial" w:ascii="Arial" w:hAnsi="Arial"/>
                  <w:b/>
                  <w:bCs/>
                  <w:color w:val="0000FF"/>
                  <w:sz w:val="24"/>
                  <w:szCs w:val="24"/>
                  <w:u w:val="single"/>
                </w:rPr>
                <w:t>Control Bus</w:t>
              </w:r>
            </w:hyperlink>
          </w:p>
        </w:tc>
        <w:tc>
          <w:tcPr>
            <w:tcW w:w="761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375" w:after="375"/>
              <w:rPr>
                <w:rFonts w:ascii="Arial" w:hAnsi="Arial" w:eastAsia="Times New Roman" w:cs="Arial"/>
                <w:color w:val="000000"/>
                <w:sz w:val="27"/>
                <w:szCs w:val="27"/>
              </w:rPr>
            </w:pPr>
            <w:r>
              <w:rPr>
                <w:rFonts w:eastAsia="Times New Roman" w:cs="Arial" w:ascii="Arial" w:hAnsi="Arial"/>
                <w:color w:val="000000"/>
                <w:sz w:val="27"/>
                <w:szCs w:val="27"/>
              </w:rPr>
              <w:t>Carries control signals/commands from the CPU (and status signals from other devices) in order to control and coordinate all the activities within the computer</w:t>
            </w:r>
          </w:p>
        </w:tc>
      </w:tr>
    </w:tbl>
    <w:p>
      <w:pPr>
        <w:pStyle w:val="Normal"/>
        <w:spacing w:lineRule="auto" w:line="240" w:before="675" w:after="600"/>
        <w:rPr>
          <w:rFonts w:ascii="Times New Roman" w:hAnsi="Times New Roman" w:eastAsia="Times New Roman" w:cs="Times New Roman"/>
          <w:ins w:id="36" w:author="Unknow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381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31.55pt;width:0pt;height:1.4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Arial" w:hAnsi="Arial" w:eastAsia="Times New Roman" w:cs="Arial"/>
          <w:b/>
          <w:b/>
          <w:bCs/>
          <w:color w:val="000000"/>
          <w:ins w:id="38" w:author="Unknown"/>
          <w:sz w:val="34"/>
          <w:szCs w:val="34"/>
        </w:rPr>
      </w:pPr>
      <w:ins w:id="37" w:author="Unknown">
        <w:r>
          <w:rPr>
            <w:rFonts w:eastAsia="Times New Roman" w:cs="Arial" w:ascii="Arial" w:hAnsi="Arial"/>
            <w:b/>
            <w:bCs/>
            <w:color w:val="000000"/>
            <w:sz w:val="34"/>
            <w:szCs w:val="34"/>
          </w:rPr>
          <w:t>Memory Unit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42" w:author="Unknown"/>
          <w:sz w:val="29"/>
          <w:szCs w:val="29"/>
        </w:rPr>
      </w:pPr>
      <w:ins w:id="39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The memory unit consists of </w:t>
        </w:r>
      </w:ins>
      <w:hyperlink r:id="rId29">
        <w:ins w:id="40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RAM</w:t>
          </w:r>
        </w:ins>
      </w:hyperlink>
      <w:ins w:id="41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, sometimes referred to as primary or main memory.  Unlike a hard drive (secondary memory), this memory is fast and also directly accessible by the CPU.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46" w:author="Unknown"/>
          <w:sz w:val="29"/>
          <w:szCs w:val="29"/>
        </w:rPr>
      </w:pPr>
      <w:ins w:id="43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RAM is split into partitions.  Each partition consists of an address and its contents (both in </w:t>
        </w:r>
      </w:ins>
      <w:hyperlink r:id="rId30">
        <w:ins w:id="44" w:author="Unknown">
          <w:r>
            <w:rPr>
              <w:rFonts w:eastAsia="Times New Roman" w:cs="Arial" w:ascii="Arial" w:hAnsi="Arial"/>
              <w:color w:val="0000FF"/>
              <w:sz w:val="29"/>
              <w:szCs w:val="29"/>
              <w:u w:val="single"/>
            </w:rPr>
            <w:t>binary</w:t>
          </w:r>
        </w:ins>
      </w:hyperlink>
      <w:ins w:id="45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 form).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ins w:id="48" w:author="Unknown"/>
          <w:sz w:val="29"/>
          <w:szCs w:val="29"/>
        </w:rPr>
      </w:pPr>
      <w:ins w:id="47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The address will uniquely identify every location in the memory.</w:t>
        </w:r>
      </w:ins>
    </w:p>
    <w:p>
      <w:pPr>
        <w:pStyle w:val="Normal"/>
        <w:shd w:val="clear" w:color="auto" w:fill="FFFFFF"/>
        <w:spacing w:lineRule="atLeast" w:line="360" w:beforeAutospacing="1" w:afterAutospacing="1"/>
        <w:rPr>
          <w:rFonts w:ascii="Arial" w:hAnsi="Arial" w:eastAsia="Times New Roman" w:cs="Arial"/>
          <w:color w:val="000000"/>
          <w:sz w:val="29"/>
          <w:szCs w:val="29"/>
        </w:rPr>
      </w:pPr>
      <w:ins w:id="49" w:author="Unknown">
        <w:r>
          <w:rPr>
            <w:rFonts w:eastAsia="Times New Roman" w:cs="Arial" w:ascii="Arial" w:hAnsi="Arial"/>
            <w:color w:val="000000"/>
            <w:sz w:val="29"/>
            <w:szCs w:val="29"/>
          </w:rPr>
          <w:t>Loading data from permanent memory (hard drive), into the faster and directly accessible temporary memory (RAM), allows the CPU to operate much quicker.</w:t>
        </w:r>
      </w:ins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d0b7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0b7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b7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d0b7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d0b7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d0b7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basedOn w:val="DefaultParagraphFont"/>
    <w:uiPriority w:val="99"/>
    <w:semiHidden/>
    <w:unhideWhenUsed/>
    <w:rsid w:val="001d0b7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0b7e"/>
    <w:rPr>
      <w:rFonts w:ascii="Tahoma" w:hAnsi="Tahoma" w:cs="Tahoma"/>
      <w:sz w:val="16"/>
      <w:szCs w:val="16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d0b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0b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mputerscience.gcse.guru/glossary/arithmetic-logic-unit" TargetMode="External"/><Relationship Id="rId3" Type="http://schemas.openxmlformats.org/officeDocument/2006/relationships/hyperlink" Target="https://www.computerscience.gcse.guru/glossary/arithmetic-logic-unit" TargetMode="External"/><Relationship Id="rId4" Type="http://schemas.openxmlformats.org/officeDocument/2006/relationships/hyperlink" Target="https://www.computerscience.gcse.guru/glossary/register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www.computerscience.gcse.guru/glossary/central-processing-unit" TargetMode="External"/><Relationship Id="rId7" Type="http://schemas.openxmlformats.org/officeDocument/2006/relationships/hyperlink" Target="https://www.computerscience.gcse.guru/glossary/central-processing-unit" TargetMode="External"/><Relationship Id="rId8" Type="http://schemas.openxmlformats.org/officeDocument/2006/relationships/hyperlink" Target="https://www.computerscience.gcse.guru/glossary/register" TargetMode="External"/><Relationship Id="rId9" Type="http://schemas.openxmlformats.org/officeDocument/2006/relationships/hyperlink" Target="https://www.computerscience.gcse.guru/glossary/register" TargetMode="External"/><Relationship Id="rId10" Type="http://schemas.openxmlformats.org/officeDocument/2006/relationships/hyperlink" Target="https://www.computerscience.gcse.guru/glossary/memory-address-register" TargetMode="External"/><Relationship Id="rId11" Type="http://schemas.openxmlformats.org/officeDocument/2006/relationships/hyperlink" Target="https://www.computerscience.gcse.guru/glossary/memory-address-register" TargetMode="External"/><Relationship Id="rId12" Type="http://schemas.openxmlformats.org/officeDocument/2006/relationships/hyperlink" Target="https://www.computerscience.gcse.guru/glossary/memory-data-register" TargetMode="External"/><Relationship Id="rId13" Type="http://schemas.openxmlformats.org/officeDocument/2006/relationships/hyperlink" Target="https://www.computerscience.gcse.guru/glossary/memory-data-register" TargetMode="External"/><Relationship Id="rId14" Type="http://schemas.openxmlformats.org/officeDocument/2006/relationships/hyperlink" Target="https://www.computerscience.gcse.guru/glossary/accumulator" TargetMode="External"/><Relationship Id="rId15" Type="http://schemas.openxmlformats.org/officeDocument/2006/relationships/hyperlink" Target="https://www.computerscience.gcse.guru/glossary/accumulator" TargetMode="External"/><Relationship Id="rId16" Type="http://schemas.openxmlformats.org/officeDocument/2006/relationships/hyperlink" Target="https://www.computerscience.gcse.guru/glossary/program-counter" TargetMode="External"/><Relationship Id="rId17" Type="http://schemas.openxmlformats.org/officeDocument/2006/relationships/hyperlink" Target="https://www.computerscience.gcse.guru/glossary/program-counter" TargetMode="External"/><Relationship Id="rId18" Type="http://schemas.openxmlformats.org/officeDocument/2006/relationships/hyperlink" Target="https://www.computerscience.gcse.guru/glossary/current-instruction-register" TargetMode="External"/><Relationship Id="rId19" Type="http://schemas.openxmlformats.org/officeDocument/2006/relationships/hyperlink" Target="https://www.computerscience.gcse.guru/glossary/current-instruction-register" TargetMode="External"/><Relationship Id="rId20" Type="http://schemas.openxmlformats.org/officeDocument/2006/relationships/hyperlink" Target="https://www.computerscience.gcse.guru/glossary/output-devices" TargetMode="External"/><Relationship Id="rId21" Type="http://schemas.openxmlformats.org/officeDocument/2006/relationships/hyperlink" Target="https://www.computerscience.gcse.guru/glossary/bus" TargetMode="External"/><Relationship Id="rId22" Type="http://schemas.openxmlformats.org/officeDocument/2006/relationships/hyperlink" Target="https://www.computerscience.gcse.guru/glossary/bus" TargetMode="External"/><Relationship Id="rId23" Type="http://schemas.openxmlformats.org/officeDocument/2006/relationships/hyperlink" Target="https://www.computerscience.gcse.guru/glossary/control-bus" TargetMode="External"/><Relationship Id="rId24" Type="http://schemas.openxmlformats.org/officeDocument/2006/relationships/hyperlink" Target="https://www.computerscience.gcse.guru/glossary/data-bus" TargetMode="External"/><Relationship Id="rId25" Type="http://schemas.openxmlformats.org/officeDocument/2006/relationships/hyperlink" Target="https://www.computerscience.gcse.guru/glossary/address-bus" TargetMode="External"/><Relationship Id="rId26" Type="http://schemas.openxmlformats.org/officeDocument/2006/relationships/hyperlink" Target="https://www.computerscience.gcse.guru/glossary/address-bus" TargetMode="External"/><Relationship Id="rId27" Type="http://schemas.openxmlformats.org/officeDocument/2006/relationships/hyperlink" Target="https://www.computerscience.gcse.guru/glossary/data-bus" TargetMode="External"/><Relationship Id="rId28" Type="http://schemas.openxmlformats.org/officeDocument/2006/relationships/hyperlink" Target="https://www.computerscience.gcse.guru/glossary/control-bus" TargetMode="External"/><Relationship Id="rId29" Type="http://schemas.openxmlformats.org/officeDocument/2006/relationships/hyperlink" Target="https://www.computerscience.gcse.guru/glossary/random-access-memory" TargetMode="External"/><Relationship Id="rId30" Type="http://schemas.openxmlformats.org/officeDocument/2006/relationships/hyperlink" Target="https://www.computerscience.gcse.guru/glossary/binary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LibreOffice/7.3.6.2$Linux_X86_64 LibreOffice_project/30$Build-2</Application>
  <AppVersion>15.0000</AppVersion>
  <Pages>4</Pages>
  <Words>452</Words>
  <Characters>2380</Characters>
  <CharactersWithSpaces>2792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2021-05-08T11:58:00Z</dcterms:created>
  <dc:creator>M JAHIR UDDIN</dc:creator>
  <dc:description/>
  <dc:language>en-US</dc:language>
  <cp:lastModifiedBy/>
  <dcterms:modified xsi:type="dcterms:W3CDTF">2023-11-12T13:54:26Z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